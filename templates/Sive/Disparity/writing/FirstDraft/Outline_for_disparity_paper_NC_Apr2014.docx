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1D" w:rsidRDefault="00843DF1" w:rsidP="00843DF1">
      <w:pPr>
        <w:jc w:val="center"/>
        <w:rPr>
          <w:ins w:id="0" w:author="Administrator" w:date="2014-04-16T12:08:00Z"/>
          <w:b/>
          <w:sz w:val="24"/>
        </w:rPr>
      </w:pPr>
      <w:r w:rsidRPr="005B5FC5">
        <w:rPr>
          <w:b/>
          <w:sz w:val="24"/>
        </w:rPr>
        <w:t>Outline for disparity paper/chapter</w:t>
      </w:r>
    </w:p>
    <w:p w:rsidR="00933D50" w:rsidRPr="00933D50" w:rsidRDefault="00933D50" w:rsidP="00933D50">
      <w:pPr>
        <w:rPr>
          <w:sz w:val="24"/>
        </w:rPr>
      </w:pPr>
      <w:r w:rsidRPr="00933D50">
        <w:rPr>
          <w:sz w:val="24"/>
        </w:rPr>
        <w:t>These are Natalie’s comments which she wrote on a printed copy when we were in Madagascar</w:t>
      </w:r>
    </w:p>
    <w:p w:rsidR="00DC7D34" w:rsidDel="006C700A" w:rsidRDefault="00DC7D34" w:rsidP="00DC7D34">
      <w:pPr>
        <w:rPr>
          <w:del w:id="1" w:author="Administrator" w:date="2014-04-16T11:42:00Z"/>
          <w:sz w:val="24"/>
        </w:rPr>
      </w:pPr>
      <w:del w:id="2" w:author="Administrator" w:date="2014-04-16T11:42:00Z">
        <w:r w:rsidRPr="00DC7D34" w:rsidDel="006C700A">
          <w:rPr>
            <w:sz w:val="24"/>
          </w:rPr>
          <w:delText>Currently just morphological; add ecological later or keep that separate?</w:delText>
        </w:r>
      </w:del>
    </w:p>
    <w:p w:rsidR="006C700A" w:rsidRPr="006C700A" w:rsidRDefault="006C700A" w:rsidP="00DC7D34">
      <w:pPr>
        <w:rPr>
          <w:sz w:val="24"/>
        </w:rPr>
      </w:pPr>
      <w:r w:rsidRPr="006C700A">
        <w:rPr>
          <w:sz w:val="24"/>
        </w:rPr>
        <w:t>Just morphological, ecological data will take longer to gather</w:t>
      </w:r>
    </w:p>
    <w:p w:rsidR="00843DF1" w:rsidRDefault="00843DF1">
      <w:r w:rsidRPr="00843DF1">
        <w:rPr>
          <w:b/>
        </w:rPr>
        <w:t>Broad question:</w:t>
      </w:r>
      <w:r>
        <w:t xml:space="preserve"> Is morphological disparity </w:t>
      </w:r>
      <w:del w:id="3" w:author="Administrator" w:date="2014-04-16T11:42:00Z">
        <w:r w:rsidDel="006C700A">
          <w:delText xml:space="preserve">in tenrecs </w:delText>
        </w:r>
      </w:del>
      <w:r>
        <w:t>more than skin deep?</w:t>
      </w:r>
      <w:ins w:id="4" w:author="Administrator" w:date="2014-04-16T11:42:00Z">
        <w:r w:rsidR="006C700A">
          <w:t xml:space="preserve"> This is too tenrec focussed, make it a general question </w:t>
        </w:r>
      </w:ins>
      <w:ins w:id="5" w:author="Administrator" w:date="2014-04-16T11:43:00Z">
        <w:r w:rsidR="006C700A">
          <w:t>which</w:t>
        </w:r>
      </w:ins>
      <w:ins w:id="6" w:author="Administrator" w:date="2014-04-16T11:42:00Z">
        <w:r w:rsidR="006C700A">
          <w:t xml:space="preserve"> </w:t>
        </w:r>
      </w:ins>
      <w:ins w:id="7" w:author="Administrator" w:date="2014-04-16T11:43:00Z">
        <w:r w:rsidR="006C700A">
          <w:t>is tested on tenrecs</w:t>
        </w:r>
      </w:ins>
    </w:p>
    <w:p w:rsidR="0093630B" w:rsidRDefault="005B5FC5">
      <w:r>
        <w:rPr>
          <w:b/>
        </w:rPr>
        <w:t>Possible journal:</w:t>
      </w:r>
      <w:r w:rsidR="0093630B">
        <w:t xml:space="preserve"> Biology Letters</w:t>
      </w:r>
      <w:r>
        <w:t>?</w:t>
      </w:r>
      <w:r w:rsidR="0093630B">
        <w:t xml:space="preserve"> </w:t>
      </w:r>
      <w:r>
        <w:t>(</w:t>
      </w:r>
      <w:r w:rsidR="0093630B">
        <w:t>2,500 words including references, figure legends, acknowledgements</w:t>
      </w:r>
      <w:r>
        <w:t>)</w:t>
      </w:r>
      <w:ins w:id="8" w:author="Administrator" w:date="2014-04-16T11:43:00Z">
        <w:r w:rsidR="006C700A">
          <w:t xml:space="preserve"> This is probably too long for Biology Letters; Journal of Evolutionary Biology would be a good fit</w:t>
        </w:r>
      </w:ins>
      <w:ins w:id="9" w:author="Administrator" w:date="2014-04-17T16:14:00Z">
        <w:r w:rsidR="00753C45">
          <w:t>; 6-10 printed pages with about 900 words per page and subtract around 160 words per page for figures or tables. Abstract</w:t>
        </w:r>
      </w:ins>
      <w:ins w:id="10" w:author="Administrator" w:date="2014-04-17T16:16:00Z">
        <w:r w:rsidR="00753C45">
          <w:t xml:space="preserve"> is</w:t>
        </w:r>
      </w:ins>
      <w:ins w:id="11" w:author="Administrator" w:date="2014-04-17T16:14:00Z">
        <w:r w:rsidR="00753C45">
          <w:t xml:space="preserve"> less than 250 words</w:t>
        </w:r>
      </w:ins>
      <w:ins w:id="12" w:author="Administrator" w:date="2014-04-17T16:16:00Z">
        <w:r w:rsidR="00753C45">
          <w:t>. References by author and year and use the abbreviated journal titles</w:t>
        </w:r>
      </w:ins>
    </w:p>
    <w:p w:rsidR="00FB664D" w:rsidRDefault="00FB664D">
      <w:r w:rsidRPr="0093630B">
        <w:rPr>
          <w:b/>
        </w:rPr>
        <w:t>Current story</w:t>
      </w:r>
      <w:r>
        <w:t xml:space="preserve"> (if results </w:t>
      </w:r>
      <w:r w:rsidR="0093630B">
        <w:t>stay</w:t>
      </w:r>
      <w:r>
        <w:t xml:space="preserve"> the same after I check my code with simulated data)</w:t>
      </w:r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>Tenrecs a</w:t>
      </w:r>
      <w:r w:rsidR="003943F5">
        <w:t>ppear to be</w:t>
      </w:r>
      <w:r>
        <w:t xml:space="preserve"> morphologically diverse so we expect them to have high disparity</w:t>
      </w:r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 xml:space="preserve">Define high disparity as </w:t>
      </w:r>
      <w:r w:rsidR="005B5FC5">
        <w:t>more</w:t>
      </w:r>
      <w:r>
        <w:t xml:space="preserve"> than their nearest relatives and more than expected by chance</w:t>
      </w:r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>Compared to golden moles; tenrecs are more disparate in skull shape but not in mandible shape</w:t>
      </w:r>
      <w:ins w:id="13" w:author="Administrator" w:date="2014-04-16T11:43:00Z">
        <w:r w:rsidR="006C700A">
          <w:t xml:space="preserve">. Is it possible to combine the mandible and skull stuff somehow? Either </w:t>
        </w:r>
        <w:proofErr w:type="gramStart"/>
        <w:r w:rsidR="006C700A">
          <w:t>stitch</w:t>
        </w:r>
        <w:proofErr w:type="gramEnd"/>
        <w:r w:rsidR="006C700A">
          <w:t xml:space="preserve"> the two views together by common landmarks or </w:t>
        </w:r>
      </w:ins>
      <w:ins w:id="14" w:author="Administrator" w:date="2014-04-16T11:45:00Z">
        <w:r w:rsidR="006C700A">
          <w:t xml:space="preserve">is it possible to take the </w:t>
        </w:r>
      </w:ins>
      <w:ins w:id="15" w:author="Administrator" w:date="2014-04-16T11:43:00Z">
        <w:r w:rsidR="006C700A">
          <w:t xml:space="preserve">raw coordinates and do a common Procrustes analysis? </w:t>
        </w:r>
      </w:ins>
      <w:ins w:id="16" w:author="Administrator" w:date="2014-04-16T11:45:00Z">
        <w:r w:rsidR="006C700A">
          <w:t xml:space="preserve">I don’t see how that would work since the combined points would no longer be a biologically meaningful shape and therefore </w:t>
        </w:r>
      </w:ins>
      <w:ins w:id="17" w:author="Administrator" w:date="2014-04-16T11:46:00Z">
        <w:r w:rsidR="006C700A">
          <w:t>the</w:t>
        </w:r>
      </w:ins>
      <w:ins w:id="18" w:author="Administrator" w:date="2014-04-16T11:45:00Z">
        <w:r w:rsidR="006C700A">
          <w:t xml:space="preserve"> </w:t>
        </w:r>
      </w:ins>
      <w:ins w:id="19" w:author="Administrator" w:date="2014-04-16T11:46:00Z">
        <w:r w:rsidR="006C700A">
          <w:t>splines wouldn’t make sense.</w:t>
        </w:r>
      </w:ins>
    </w:p>
    <w:p w:rsidR="00FB664D" w:rsidRDefault="00FB664D" w:rsidP="00FB664D">
      <w:pPr>
        <w:pStyle w:val="ListParagraph"/>
        <w:numPr>
          <w:ilvl w:val="0"/>
          <w:numId w:val="4"/>
        </w:numPr>
      </w:pPr>
      <w:r>
        <w:t xml:space="preserve">Compared to chance; tenrecs </w:t>
      </w:r>
      <w:r w:rsidR="003943F5">
        <w:t>(</w:t>
      </w:r>
      <w:r>
        <w:t>and golden moles</w:t>
      </w:r>
      <w:r w:rsidR="003943F5">
        <w:t>)</w:t>
      </w:r>
      <w:r>
        <w:t xml:space="preserve"> are less morphologically disparate than expected by chance</w:t>
      </w:r>
    </w:p>
    <w:p w:rsidR="0093630B" w:rsidRDefault="0093630B" w:rsidP="00FB664D">
      <w:pPr>
        <w:pStyle w:val="ListParagraph"/>
        <w:numPr>
          <w:ilvl w:val="0"/>
          <w:numId w:val="4"/>
        </w:numPr>
      </w:pPr>
      <w:r>
        <w:t>Conclusion; important to test assumptions, tenrecs are diverse but they’re not exceptional in their diversity</w:t>
      </w:r>
      <w:ins w:id="20" w:author="Administrator" w:date="2014-04-16T11:46:00Z">
        <w:r w:rsidR="006C700A">
          <w:t xml:space="preserve"> – probably because of the Microgale or due to a lack of resolution within the Microgale</w:t>
        </w:r>
      </w:ins>
    </w:p>
    <w:p w:rsidR="00843DF1" w:rsidRPr="00843DF1" w:rsidRDefault="00843DF1">
      <w:pPr>
        <w:rPr>
          <w:b/>
        </w:rPr>
      </w:pPr>
      <w:r w:rsidRPr="00843DF1">
        <w:rPr>
          <w:b/>
        </w:rPr>
        <w:t>Introduction</w:t>
      </w:r>
    </w:p>
    <w:p w:rsidR="00843DF1" w:rsidRDefault="00604291" w:rsidP="00843DF1">
      <w:pPr>
        <w:pStyle w:val="ListParagraph"/>
        <w:numPr>
          <w:ilvl w:val="0"/>
          <w:numId w:val="1"/>
        </w:numPr>
      </w:pPr>
      <w:r>
        <w:t xml:space="preserve">Adaptive radiation; </w:t>
      </w:r>
      <w:ins w:id="21" w:author="Administrator" w:date="2014-04-16T11:46:00Z">
        <w:r w:rsidR="006C700A">
          <w:t xml:space="preserve">phenotypic </w:t>
        </w:r>
      </w:ins>
      <w:del w:id="22" w:author="Administrator" w:date="2014-04-16T11:46:00Z">
        <w:r w:rsidDel="006C700A">
          <w:delText>taxonomic</w:delText>
        </w:r>
      </w:del>
      <w:r>
        <w:t xml:space="preserve"> diversity therefore expected high levels of disparity</w:t>
      </w:r>
      <w:r w:rsidR="00941E98">
        <w:t xml:space="preserve"> (but remember that the two may not be correlated throughout a clade’s history </w:t>
      </w:r>
      <w:r w:rsidR="00941E98">
        <w:fldChar w:fldCharType="begin"/>
      </w:r>
      <w:r w:rsidR="00941E98">
        <w:instrText xml:space="preserve"> ADDIN EN.CITE &lt;EndNote&gt;&lt;Cite&gt;&lt;Author&gt;Ruta&lt;/Author&gt;&lt;Year&gt;2013&lt;/Year&gt;&lt;RecNum&gt;260&lt;/RecNum&gt;&lt;DisplayText&gt;(Ruta et al., 2013)&lt;/DisplayText&gt;&lt;record&gt;&lt;rec-number&gt;260&lt;/rec-number&gt;&lt;foreign-keys&gt;&lt;key app="EN" db-id="ff2dxwt2k2pwztea9ph5dzdapex2t2pwe9rd"&gt;260&lt;/key&gt;&lt;/foreign-keys&gt;&lt;ref-type name="Journal Article"&gt;17&lt;/ref-type&gt;&lt;contributors&gt;&lt;authors&gt;&lt;author&gt;Ruta, M.,&lt;/author&gt;&lt;author&gt;Angielczyk, K.,&lt;/author&gt;&lt;author&gt;Fröbisch, J.,&lt;/author&gt;&lt;author&gt;Benton, M.,&lt;/author&gt;&lt;/authors&gt;&lt;/contributors&gt;&lt;auth-address&gt;School of Life Sciences, University of Lincoln, , Lincoln LN2 2LG, UK, Field Museum of Natural History, , Chicago, IL 60605-2496, USA, Museum für Naturkunde, Leibniz Institute for Research on Evolution and Biodiversity, , Berlin 10115, Germany, School of Earth Sciences, University of Bristol, , Bristol BS8 1RJ, UK.&lt;/auth-address&gt;&lt;titles&gt;&lt;title&gt;Decoupling of morphological disparity and taxic diversity during the adaptive radiation of anomodont therapsids&lt;/title&gt;&lt;secondary-title&gt;Proceedings of the Royal Society B: Biological Sciences&lt;/secondary-title&gt;&lt;/titles&gt;&lt;periodical&gt;&lt;full-title&gt;Proceedings of the Royal Society B: Biological Sciences&lt;/full-title&gt;&lt;/periodical&gt;&lt;pages&gt;20131071&lt;/pages&gt;&lt;volume&gt;280&lt;/volume&gt;&lt;number&gt;1768&lt;/number&gt;&lt;dates&gt;&lt;year&gt;2013&lt;/year&gt;&lt;/dates&gt;&lt;isbn&gt;0962-8452&lt;/isbn&gt;&lt;urls&gt;&lt;related-urls&gt;&lt;url&gt;http://dx.doi.org/10.1098/rspb.2013.1071&lt;/url&gt;&lt;/related-urls&gt;&lt;pdf-urls&gt;&lt;url&gt;C:\Users\sfinlay\Desktop\References\In Endnote\Ruta et al 2013 Proceedings. Decoupling of morphological disparity and taxic diversity.pdf&lt;/url&gt;&lt;/pdf-urls&gt;&lt;/urls&gt;&lt;electronic-resource-num&gt;10.1098/rspb.2013.1071&lt;/electronic-resource-num&gt;&lt;remote-database-name&gt;READCUBE&lt;/remote-database-name&gt;&lt;/record&gt;&lt;/Cite&gt;&lt;/EndNote&gt;</w:instrText>
      </w:r>
      <w:r w:rsidR="00941E98">
        <w:fldChar w:fldCharType="separate"/>
      </w:r>
      <w:r w:rsidR="00941E98">
        <w:rPr>
          <w:noProof/>
        </w:rPr>
        <w:t>(</w:t>
      </w:r>
      <w:hyperlink w:anchor="_ENREF_9" w:tooltip="Ruta, 2013 #260" w:history="1">
        <w:r w:rsidR="0073459C">
          <w:rPr>
            <w:noProof/>
          </w:rPr>
          <w:t>Ruta et al., 2013</w:t>
        </w:r>
      </w:hyperlink>
      <w:r w:rsidR="00941E98">
        <w:rPr>
          <w:noProof/>
        </w:rPr>
        <w:t>)</w:t>
      </w:r>
      <w:r w:rsidR="00941E98">
        <w:fldChar w:fldCharType="end"/>
      </w:r>
      <w:r w:rsidR="00941E98">
        <w:t>)</w:t>
      </w:r>
      <w:r>
        <w:t xml:space="preserve"> </w:t>
      </w:r>
      <w:ins w:id="23" w:author="Administrator" w:date="2014-04-16T11:47:00Z">
        <w:r w:rsidR="006C700A">
          <w:t>there are also issues with extinction</w:t>
        </w:r>
      </w:ins>
    </w:p>
    <w:p w:rsidR="00843DF1" w:rsidRDefault="005B5FC5" w:rsidP="00843DF1">
      <w:pPr>
        <w:pStyle w:val="ListParagraph"/>
        <w:numPr>
          <w:ilvl w:val="0"/>
          <w:numId w:val="1"/>
        </w:numPr>
      </w:pPr>
      <w:r>
        <w:t>Common a</w:t>
      </w:r>
      <w:r w:rsidR="00843DF1">
        <w:t>ssumption that superficial morphological diversity corresponds to significant levels of disparity</w:t>
      </w:r>
    </w:p>
    <w:p w:rsidR="00941E98" w:rsidRDefault="00941E98" w:rsidP="00941E98">
      <w:pPr>
        <w:pStyle w:val="ListParagraph"/>
        <w:numPr>
          <w:ilvl w:val="0"/>
          <w:numId w:val="1"/>
        </w:numPr>
      </w:pPr>
      <w:r>
        <w:t>Tenrecs are a superficially diverse and therefore presumably disparate group but this hasn’t been tested quantitatively…</w:t>
      </w:r>
    </w:p>
    <w:p w:rsidR="00941E98" w:rsidRDefault="006C700A" w:rsidP="00941E98">
      <w:pPr>
        <w:pStyle w:val="ListParagraph"/>
        <w:numPr>
          <w:ilvl w:val="0"/>
          <w:numId w:val="1"/>
        </w:numPr>
      </w:pPr>
      <w:ins w:id="24" w:author="Administrator" w:date="2014-04-16T11:47:00Z">
        <w:r>
          <w:t>Some degree of c</w:t>
        </w:r>
      </w:ins>
      <w:r w:rsidR="00941E98">
        <w:t xml:space="preserve">onvergence is expected to evolve by chance </w:t>
      </w:r>
      <w:r w:rsidR="00941E98">
        <w:fldChar w:fldCharType="begin"/>
      </w:r>
      <w:r w:rsidR="00941E98"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 w:rsidR="00941E98">
        <w:fldChar w:fldCharType="separate"/>
      </w:r>
      <w:r w:rsidR="00941E98">
        <w:rPr>
          <w:noProof/>
        </w:rPr>
        <w:t>(</w:t>
      </w:r>
      <w:hyperlink w:anchor="_ENREF_10" w:tooltip="Stayton, 2008 #24" w:history="1">
        <w:r w:rsidR="0073459C">
          <w:rPr>
            <w:noProof/>
          </w:rPr>
          <w:t>Stayton, 2008</w:t>
        </w:r>
      </w:hyperlink>
      <w:r w:rsidR="00941E98">
        <w:rPr>
          <w:noProof/>
        </w:rPr>
        <w:t>)</w:t>
      </w:r>
      <w:r w:rsidR="00941E98">
        <w:fldChar w:fldCharType="end"/>
      </w:r>
      <w:r w:rsidR="00941E98">
        <w:t xml:space="preserve"> so the same could be true of disparity?)</w:t>
      </w:r>
    </w:p>
    <w:p w:rsidR="006C700A" w:rsidRDefault="00941E98" w:rsidP="006C700A">
      <w:pPr>
        <w:pStyle w:val="ListParagraph"/>
        <w:numPr>
          <w:ilvl w:val="0"/>
          <w:numId w:val="1"/>
        </w:numPr>
        <w:rPr>
          <w:ins w:id="25" w:author="Administrator" w:date="2014-04-16T11:48:00Z"/>
        </w:rPr>
      </w:pPr>
      <w:r>
        <w:t>If tenrecs are truly an exceptional example of morphological diversity then there are two predictions;</w:t>
      </w:r>
    </w:p>
    <w:p w:rsidR="006C700A" w:rsidDel="006C700A" w:rsidRDefault="006C700A" w:rsidP="006C700A">
      <w:pPr>
        <w:ind w:left="48"/>
        <w:rPr>
          <w:del w:id="26" w:author="Administrator" w:date="2014-04-16T11:48:00Z"/>
        </w:rPr>
      </w:pPr>
      <w:ins w:id="27" w:author="Administrator" w:date="2014-04-16T11:48:00Z">
        <w:r>
          <w:lastRenderedPageBreak/>
          <w:t xml:space="preserve">1) </w:t>
        </w:r>
      </w:ins>
      <w:r>
        <w:t xml:space="preserve">Tenrecs are more morphologically disparate than expected by </w:t>
      </w:r>
      <w:proofErr w:type="spellStart"/>
      <w:r>
        <w:t>chance</w:t>
      </w:r>
    </w:p>
    <w:p w:rsidR="0083497B" w:rsidRDefault="0083497B" w:rsidP="006C700A">
      <w:pPr>
        <w:pStyle w:val="ListParagraph"/>
        <w:numPr>
          <w:ilvl w:val="0"/>
          <w:numId w:val="7"/>
        </w:numPr>
      </w:pPr>
      <w:r>
        <w:t>Tenrecs</w:t>
      </w:r>
      <w:proofErr w:type="spellEnd"/>
      <w:r>
        <w:t xml:space="preserve"> show a significantly higher level of morphological disparity than their closest relatives, the golden moles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Focus on morphological disparity of the skull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Generalist insectivore diet in most of the species so don’t expect significant changes in dentition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However, even superficial observations of the crania indicate that there are different shapes among the species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 xml:space="preserve">Interested in overall shape rather than direct changes between corresponding homologous features; geometric morphometric approaches are a great improvement for studying morphological disparity compared to previous work based on discrete character traits </w:t>
      </w:r>
      <w:r>
        <w:fldChar w:fldCharType="begin"/>
      </w:r>
      <w:r>
        <w:instrText xml:space="preserve"> ADDIN EN.CITE &lt;EndNote&gt;&lt;Cite&gt;&lt;Author&gt;Foote&lt;/Author&gt;&lt;Year&gt;1997&lt;/Year&gt;&lt;RecNum&gt;168&lt;/RecNum&gt;&lt;DisplayText&gt;(Foote, 1997)&lt;/DisplayText&gt;&lt;record&gt;&lt;rec-number&gt;168&lt;/rec-number&gt;&lt;foreign-keys&gt;&lt;key app="EN" db-id="ff2dxwt2k2pwztea9ph5dzdapex2t2pwe9rd"&gt;168&lt;/key&gt;&lt;/foreign-keys&gt;&lt;ref-type name="Journal Article"&gt;17&lt;/ref-type&gt;&lt;contributors&gt;&lt;authors&gt;&lt;author&gt;Foote, M.,&lt;/author&gt;&lt;/authors&gt;&lt;/contributors&gt;&lt;titles&gt;&lt;title&gt;The evolution of morphological diversity&lt;/title&gt;&lt;secondary-title&gt;Annual Review of Ecology and Systematics&lt;/secondary-title&gt;&lt;/titles&gt;&lt;periodical&gt;&lt;full-title&gt;Annual Review of Ecology and Systematics&lt;/full-title&gt;&lt;/periodical&gt;&lt;pages&gt;129-152&lt;/pages&gt;&lt;volume&gt;28&lt;/volume&gt;&lt;dates&gt;&lt;year&gt;1997&lt;/year&gt;&lt;/dates&gt;&lt;urls&gt;&lt;/urls&gt;&lt;/record&gt;&lt;/Cite&gt;&lt;/EndNote&gt;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" w:tooltip="Foote, 1997 #168" w:history="1">
        <w:r w:rsidR="0073459C">
          <w:rPr>
            <w:noProof/>
          </w:rPr>
          <w:t>Foote, 1997</w:t>
        </w:r>
      </w:hyperlink>
      <w:r>
        <w:rPr>
          <w:noProof/>
        </w:rPr>
        <w:t>)</w:t>
      </w:r>
      <w:r>
        <w:fldChar w:fldCharType="end"/>
      </w:r>
      <w:r>
        <w:t xml:space="preserve"> </w:t>
      </w:r>
      <w:ins w:id="28" w:author="Administrator" w:date="2014-04-16T11:49:00Z">
        <w:r w:rsidR="006C700A">
          <w:t>This section possibly belongs to the methods</w:t>
        </w:r>
      </w:ins>
    </w:p>
    <w:p w:rsidR="003A2991" w:rsidRPr="003A2991" w:rsidRDefault="003A2991" w:rsidP="003A2991">
      <w:pPr>
        <w:ind w:left="48"/>
        <w:rPr>
          <w:b/>
        </w:rPr>
      </w:pPr>
      <w:r w:rsidRPr="003A2991">
        <w:rPr>
          <w:b/>
        </w:rPr>
        <w:t>Methods</w:t>
      </w:r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Data collection; museums, photographs, replicates (</w:t>
      </w:r>
      <w:r w:rsidRPr="00FB664D">
        <w:rPr>
          <w:i/>
        </w:rPr>
        <w:t xml:space="preserve">supplementary file with museum </w:t>
      </w:r>
      <w:r w:rsidR="00FB664D" w:rsidRPr="00FB664D">
        <w:rPr>
          <w:i/>
        </w:rPr>
        <w:t xml:space="preserve">accession numbers/ </w:t>
      </w:r>
      <w:proofErr w:type="spellStart"/>
      <w:r w:rsidR="00FB664D" w:rsidRPr="00FB664D">
        <w:rPr>
          <w:i/>
        </w:rPr>
        <w:t>figshare</w:t>
      </w:r>
      <w:proofErr w:type="spellEnd"/>
      <w:r w:rsidR="00FB664D" w:rsidRPr="00FB664D">
        <w:rPr>
          <w:i/>
        </w:rPr>
        <w:t xml:space="preserve"> reference?</w:t>
      </w:r>
      <w:r w:rsidRPr="00FB664D">
        <w:rPr>
          <w:i/>
        </w:rPr>
        <w:t>)</w:t>
      </w:r>
      <w:ins w:id="29" w:author="Administrator" w:date="2014-04-16T11:49:00Z">
        <w:r w:rsidR="006C700A">
          <w:rPr>
            <w:i/>
          </w:rPr>
          <w:t xml:space="preserve"> </w:t>
        </w:r>
        <w:proofErr w:type="spellStart"/>
        <w:r w:rsidR="006C700A" w:rsidRPr="006C700A">
          <w:t>figshare</w:t>
        </w:r>
        <w:proofErr w:type="spellEnd"/>
        <w:r w:rsidR="006C700A" w:rsidRPr="006C700A">
          <w:t xml:space="preserve"> link is probably sufficient</w:t>
        </w:r>
      </w:ins>
    </w:p>
    <w:p w:rsidR="003A2991" w:rsidRDefault="003A2991" w:rsidP="003A2991">
      <w:pPr>
        <w:pStyle w:val="ListParagraph"/>
        <w:numPr>
          <w:ilvl w:val="0"/>
          <w:numId w:val="1"/>
        </w:numPr>
      </w:pPr>
      <w:r>
        <w:t>Sample size as a proportion of the total species in that family</w:t>
      </w:r>
      <w:ins w:id="30" w:author="Administrator" w:date="2014-04-16T11:49:00Z">
        <w:r w:rsidR="006C700A">
          <w:t xml:space="preserve"> – mention the ~31/34 tenrec species and ~10/20 golden moles (remember that Steve</w:t>
        </w:r>
      </w:ins>
      <w:ins w:id="31" w:author="Administrator" w:date="2014-04-16T11:50:00Z">
        <w:r w:rsidR="006C700A">
          <w:t>’s small mammals book has a different list of tenrec species than the other references that I’m using)</w:t>
        </w:r>
      </w:ins>
    </w:p>
    <w:p w:rsidR="003A2991" w:rsidRDefault="003A2991" w:rsidP="00FB664D">
      <w:pPr>
        <w:pStyle w:val="ListParagraph"/>
        <w:numPr>
          <w:ilvl w:val="0"/>
          <w:numId w:val="1"/>
        </w:numPr>
      </w:pPr>
      <w:r>
        <w:t>Taxonomy</w:t>
      </w:r>
      <w:r w:rsidR="00FB664D">
        <w:t xml:space="preserve"> and phylogenies</w:t>
      </w:r>
    </w:p>
    <w:p w:rsidR="00843DF1" w:rsidRDefault="003A2991" w:rsidP="00843DF1">
      <w:pPr>
        <w:pStyle w:val="ListParagraph"/>
        <w:numPr>
          <w:ilvl w:val="0"/>
          <w:numId w:val="1"/>
        </w:numPr>
      </w:pPr>
      <w:r>
        <w:t>Landmarking</w:t>
      </w:r>
      <w:r w:rsidR="00FB664D">
        <w:t>;</w:t>
      </w:r>
      <w:r w:rsidR="003943F5">
        <w:t xml:space="preserve"> example picture for each view</w:t>
      </w:r>
      <w:r w:rsidR="00FB664D">
        <w:t xml:space="preserve"> </w:t>
      </w:r>
      <w:r w:rsidR="003943F5" w:rsidRPr="003943F5">
        <w:rPr>
          <w:i/>
        </w:rPr>
        <w:t>(landmark</w:t>
      </w:r>
      <w:r w:rsidR="003943F5">
        <w:t xml:space="preserve"> </w:t>
      </w:r>
      <w:r w:rsidR="00FB664D" w:rsidRPr="00FB664D">
        <w:rPr>
          <w:i/>
        </w:rPr>
        <w:t>definition</w:t>
      </w:r>
      <w:r w:rsidR="003943F5">
        <w:rPr>
          <w:i/>
        </w:rPr>
        <w:t>s</w:t>
      </w:r>
      <w:r w:rsidR="00FB664D" w:rsidRPr="00FB664D">
        <w:rPr>
          <w:i/>
        </w:rPr>
        <w:t xml:space="preserve"> and description</w:t>
      </w:r>
      <w:r w:rsidR="003943F5">
        <w:rPr>
          <w:i/>
        </w:rPr>
        <w:t>s in supplementary?)</w:t>
      </w:r>
    </w:p>
    <w:p w:rsidR="003A2991" w:rsidRDefault="003A2991" w:rsidP="00843DF1">
      <w:pPr>
        <w:pStyle w:val="ListParagraph"/>
        <w:numPr>
          <w:ilvl w:val="0"/>
          <w:numId w:val="1"/>
        </w:numPr>
      </w:pPr>
      <w:r>
        <w:t>Superimposition, PCA, choose axes for 95% of the variation</w:t>
      </w:r>
    </w:p>
    <w:p w:rsidR="00FB664D" w:rsidRDefault="00FB664D" w:rsidP="00843DF1">
      <w:pPr>
        <w:pStyle w:val="ListParagraph"/>
        <w:numPr>
          <w:ilvl w:val="0"/>
          <w:numId w:val="1"/>
        </w:numPr>
      </w:pPr>
      <w:r>
        <w:t xml:space="preserve">Simulations of shape evolution separately on each phylogeny (tenrecs and golden moles) </w:t>
      </w:r>
    </w:p>
    <w:p w:rsidR="00FB664D" w:rsidRPr="00FB664D" w:rsidRDefault="00FB664D" w:rsidP="00FB664D">
      <w:pPr>
        <w:ind w:left="48"/>
        <w:rPr>
          <w:b/>
        </w:rPr>
      </w:pPr>
      <w:r w:rsidRPr="00FB664D">
        <w:rPr>
          <w:b/>
        </w:rPr>
        <w:t>Disparity calculations</w:t>
      </w:r>
      <w:ins w:id="32" w:author="Administrator" w:date="2014-04-16T12:05:00Z">
        <w:r w:rsidR="00933D50">
          <w:rPr>
            <w:b/>
          </w:rPr>
          <w:t xml:space="preserve"> – </w:t>
        </w:r>
        <w:r w:rsidR="00933D50" w:rsidRPr="00933D50">
          <w:t>Remember only do what answers the questions; no need to have multiple methods if they’re not relevant</w:t>
        </w:r>
      </w:ins>
    </w:p>
    <w:p w:rsidR="00FB664D" w:rsidRDefault="00FB664D" w:rsidP="00FB664D">
      <w:pPr>
        <w:pStyle w:val="ListParagraph"/>
        <w:numPr>
          <w:ilvl w:val="0"/>
          <w:numId w:val="1"/>
        </w:numPr>
      </w:pPr>
      <w:r>
        <w:t xml:space="preserve">There isn’t a </w:t>
      </w:r>
      <w:r w:rsidR="00A270E7">
        <w:t xml:space="preserve">single </w:t>
      </w:r>
      <w:r>
        <w:t xml:space="preserve">best method to measure disparity, it’s important to compare methods </w:t>
      </w:r>
      <w:r>
        <w:fldChar w:fldCharType="begin"/>
      </w:r>
      <w:r>
        <w:instrText xml:space="preserve"> ADDIN EN.CITE &lt;EndNote&gt;&lt;Cite&gt;&lt;Author&gt;Ciampaglio&lt;/Author&gt;&lt;Year&gt;2001&lt;/Year&gt;&lt;RecNum&gt;289&lt;/RecNum&gt;&lt;DisplayText&gt;(Ciampaglio et al., 2001)&lt;/DisplayText&gt;&lt;record&gt;&lt;rec-number&gt;289&lt;/rec-number&gt;&lt;foreign-keys&gt;&lt;key app="EN" db-id="ff2dxwt2k2pwztea9ph5dzdapex2t2pwe9rd"&gt;289&lt;/key&gt;&lt;/foreign-keys&gt;&lt;ref-type name="Journal Article"&gt;17&lt;/ref-type&gt;&lt;contributors&gt;&lt;authors&gt;&lt;author&gt;Ciampaglio, C.N.,&lt;/author&gt;&lt;author&gt;Kemp, M.,&lt;/author&gt;&lt;author&gt;McShea, D.W.,&lt;/author&gt;&lt;/authors&gt;&lt;/contributors&gt;&lt;titles&gt;&lt;title&gt;Detecting changes in morphospace occupation patterns in the fossil record: characterization and analysis of measures of disparity&lt;/title&gt;&lt;secondary-title&gt;Paleobiology&lt;/secondary-title&gt;&lt;short-title&gt;Paleobiology&lt;/short-title&gt;&lt;/titles&gt;&lt;periodical&gt;&lt;full-title&gt;Paleobiology&lt;/full-title&gt;&lt;/periodical&gt;&lt;pages&gt;695-715&lt;/pages&gt;&lt;volume&gt;27&lt;/volume&gt;&lt;number&gt;4&lt;/number&gt;&lt;dates&gt;&lt;year&gt;2001&lt;/year&gt;&lt;/dates&gt;&lt;isbn&gt;0094-8373&lt;/isbn&gt;&lt;urls&gt;&lt;related-urls&gt;&lt;url&gt;http://dx.doi.org/10.1666/0094-8373(2001)027&amp;lt;0695:DCIMOP&amp;gt;2.0.CO;2&lt;/url&gt;&lt;/related-urls&gt;&lt;/urls&gt;&lt;electronic-resource-num&gt;10.1666/0094-8373(2001)027&amp;lt;0695:DCIMOP&amp;gt;2.0.CO;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" w:tooltip="Ciampaglio, 2001 #289" w:history="1">
        <w:r w:rsidR="0073459C">
          <w:rPr>
            <w:noProof/>
          </w:rPr>
          <w:t>Ciampaglio et al., 2001</w:t>
        </w:r>
      </w:hyperlink>
      <w:r>
        <w:rPr>
          <w:noProof/>
        </w:rPr>
        <w:t>)</w:t>
      </w:r>
      <w:r>
        <w:fldChar w:fldCharType="end"/>
      </w:r>
    </w:p>
    <w:p w:rsidR="0083497B" w:rsidRDefault="00FB664D" w:rsidP="0083497B">
      <w:pPr>
        <w:pStyle w:val="ListParagraph"/>
        <w:numPr>
          <w:ilvl w:val="0"/>
          <w:numId w:val="1"/>
        </w:numPr>
      </w:pPr>
      <w:r>
        <w:t xml:space="preserve">Sum and product of range and variance </w: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" w:tooltip="Brusatte, 2008 #166" w:history="1">
        <w:r w:rsidR="0073459C">
          <w:rPr>
            <w:noProof/>
          </w:rPr>
          <w:t>Brusatte et al., 2008</w:t>
        </w:r>
      </w:hyperlink>
      <w:r>
        <w:rPr>
          <w:noProof/>
        </w:rPr>
        <w:t xml:space="preserve">, </w:t>
      </w:r>
      <w:hyperlink w:anchor="_ENREF_4" w:tooltip="Foth, 2012 #290" w:history="1">
        <w:r w:rsidR="0073459C">
          <w:rPr>
            <w:noProof/>
          </w:rPr>
          <w:t>Foth et al., 2012</w:t>
        </w:r>
      </w:hyperlink>
      <w:r>
        <w:rPr>
          <w:noProof/>
        </w:rPr>
        <w:t xml:space="preserve">, </w:t>
      </w:r>
      <w:hyperlink w:anchor="_ENREF_9" w:tooltip="Ruta, 2013 #260" w:history="1">
        <w:r w:rsidR="0073459C">
          <w:rPr>
            <w:noProof/>
          </w:rPr>
          <w:t>Ruta et al., 2013</w:t>
        </w:r>
      </w:hyperlink>
      <w:r>
        <w:rPr>
          <w:noProof/>
        </w:rPr>
        <w:t xml:space="preserve">, </w:t>
      </w:r>
      <w:hyperlink w:anchor="_ENREF_11" w:tooltip="Wainwright, 2007 #245" w:history="1">
        <w:r w:rsidR="0073459C">
          <w:rPr>
            <w:noProof/>
          </w:rPr>
          <w:t>Wainwright, 2007</w:t>
        </w:r>
      </w:hyperlink>
      <w:r>
        <w:rPr>
          <w:noProof/>
        </w:rPr>
        <w:t>)</w:t>
      </w:r>
      <w:r>
        <w:fldChar w:fldCharType="end"/>
      </w:r>
      <w:r>
        <w:t xml:space="preserve"> </w:t>
      </w:r>
      <w:ins w:id="33" w:author="Administrator" w:date="2014-04-16T11:51:00Z">
        <w:r w:rsidR="00D645A1">
          <w:t>What figure do they report in Wain</w:t>
        </w:r>
        <w:r w:rsidR="0073459C">
          <w:t>wright 2007 and Price et al 201</w:t>
        </w:r>
      </w:ins>
      <w:ins w:id="34" w:author="Administrator" w:date="2014-04-17T16:06:00Z">
        <w:r w:rsidR="0073459C">
          <w:t>3</w:t>
        </w:r>
      </w:ins>
      <w:ins w:id="35" w:author="Administrator" w:date="2014-04-16T12:02:00Z">
        <w:r w:rsidR="00933D50">
          <w:t xml:space="preserve"> – I added the two Price papers to </w:t>
        </w:r>
        <w:proofErr w:type="spellStart"/>
        <w:r w:rsidR="00933D50">
          <w:t>ReadCube</w:t>
        </w:r>
      </w:ins>
      <w:proofErr w:type="spellEnd"/>
      <w:ins w:id="36" w:author="Administrator" w:date="2014-04-17T16:05:00Z">
        <w:r w:rsidR="0073459C">
          <w:t xml:space="preserve"> – they both  calculate disparity based on O’Meara’s method i.e. from the sigma squared parameter in separate BM models of each individual morphological trait</w:t>
        </w:r>
      </w:ins>
      <w:ins w:id="37" w:author="Administrator" w:date="2014-04-17T16:06:00Z">
        <w:r w:rsidR="0073459C">
          <w:t xml:space="preserve"> </w:t>
        </w:r>
      </w:ins>
      <w:r w:rsidR="0073459C">
        <w:fldChar w:fldCharType="begin">
          <w:fldData xml:space="preserve">PEVuZE5vdGU+PENpdGU+PEF1dGhvcj5QcmljZTwvQXV0aG9yPjxZZWFyPjIwMTA8L1llYXI+PFJl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</w:fldData>
        </w:fldChar>
      </w:r>
      <w:r w:rsidR="0073459C">
        <w:instrText xml:space="preserve"> ADDIN EN.CITE </w:instrText>
      </w:r>
      <w:r w:rsidR="0073459C">
        <w:fldChar w:fldCharType="begin">
          <w:fldData xml:space="preserve">PEVuZE5vdGU+PENpdGU+PEF1dGhvcj5QcmljZTwvQXV0aG9yPjxZZWFyPjIwMTA8L1llYXI+PFJl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</w:fldData>
        </w:fldChar>
      </w:r>
      <w:r w:rsidR="0073459C">
        <w:instrText xml:space="preserve"> ADDIN EN.CITE.DATA </w:instrText>
      </w:r>
      <w:r w:rsidR="0073459C">
        <w:fldChar w:fldCharType="end"/>
      </w:r>
      <w:r w:rsidR="0073459C">
        <w:fldChar w:fldCharType="separate"/>
      </w:r>
      <w:r w:rsidR="0073459C">
        <w:rPr>
          <w:noProof/>
        </w:rPr>
        <w:t>(</w:t>
      </w:r>
      <w:hyperlink w:anchor="_ENREF_8" w:tooltip="Price, 2010 #314" w:history="1">
        <w:r w:rsidR="0073459C">
          <w:rPr>
            <w:noProof/>
          </w:rPr>
          <w:t>Price et al., 2010</w:t>
        </w:r>
      </w:hyperlink>
      <w:r w:rsidR="0073459C">
        <w:rPr>
          <w:noProof/>
        </w:rPr>
        <w:t xml:space="preserve">, </w:t>
      </w:r>
      <w:hyperlink w:anchor="_ENREF_7" w:tooltip="Price, 2013 #316" w:history="1">
        <w:r w:rsidR="0073459C">
          <w:rPr>
            <w:noProof/>
          </w:rPr>
          <w:t>Price et al., 2013</w:t>
        </w:r>
      </w:hyperlink>
      <w:r w:rsidR="0073459C">
        <w:rPr>
          <w:noProof/>
        </w:rPr>
        <w:t>)</w:t>
      </w:r>
      <w:r w:rsidR="0073459C">
        <w:fldChar w:fldCharType="end"/>
      </w:r>
    </w:p>
    <w:p w:rsidR="00FB664D" w:rsidRDefault="0083497B" w:rsidP="0083497B">
      <w:pPr>
        <w:pStyle w:val="ListParagraph"/>
        <w:numPr>
          <w:ilvl w:val="0"/>
          <w:numId w:val="1"/>
        </w:numPr>
      </w:pPr>
      <w:r>
        <w:t xml:space="preserve">Directly from the Procrustes shape data </w:t>
      </w:r>
      <w:r>
        <w:fldChar w:fldCharType="begin"/>
      </w:r>
      <w:r>
        <w:instrText xml:space="preserve"> ADDIN EN.CITE &lt;EndNote&gt;&lt;Cite&gt;&lt;Author&gt;Zelditch&lt;/Author&gt;&lt;Year&gt;2012&lt;/Year&gt;&lt;RecNum&gt;240&lt;/RecNum&gt;&lt;DisplayText&gt;(Zelditch et al., 2012)&lt;/DisplayText&gt;&lt;record&gt;&lt;rec-number&gt;240&lt;/rec-number&gt;&lt;foreign-keys&gt;&lt;key app="EN" db-id="ff2dxwt2k2pwztea9ph5dzdapex2t2pwe9rd"&gt;240&lt;/key&gt;&lt;/foreign-keys&gt;&lt;ref-type name="Book"&gt;6&lt;/ref-type&gt;&lt;contributors&gt;&lt;authors&gt;&lt;author&gt;Zelditch, M.L.,&lt;/author&gt;&lt;author&gt;Swiderski, D.L.,&lt;/author&gt;&lt;author&gt;Sheets, D.H.,&lt;/author&gt;&lt;/authors&gt;&lt;/contributors&gt;&lt;titles&gt;&lt;title&gt;Geometric Morphometrics for Biologists, second edition&lt;/title&gt;&lt;/titles&gt;&lt;pages&gt;478&lt;/pages&gt;&lt;dates&gt;&lt;year&gt;2012&lt;/year&gt;&lt;/dates&gt;&lt;pub-location&gt;United States of America&lt;/pub-location&gt;&lt;publisher&gt;Academic Press, Elsevier&lt;/publisher&gt;&lt;urls&gt;&lt;related-urls&gt;&lt;url&gt;http://booksite.elsevier.com/9780123869036/content/Workbook.pdf&lt;/url&gt;&lt;/related-urls&gt;&lt;pdf-urls&gt;&lt;url&gt;C:\Users\sfinlay\Desktop\References\Geometric morphometrics notes\Zeldtich et al 2012. Workbook.pdf&lt;/url&gt;&lt;/pdf-urls&gt;&lt;/urls&gt;&lt;remote-database-name&gt;READCUBE&lt;/remote-database-name&gt;&lt;/record&gt;&lt;/Cite&gt;&lt;/EndNote&gt;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2" w:tooltip="Zelditch, 2012 #240" w:history="1">
        <w:r w:rsidR="0073459C">
          <w:rPr>
            <w:noProof/>
          </w:rPr>
          <w:t>Zelditch et al., 2012</w:t>
        </w:r>
      </w:hyperlink>
      <w:r>
        <w:rPr>
          <w:noProof/>
        </w:rPr>
        <w:t>)</w:t>
      </w:r>
      <w:r>
        <w:fldChar w:fldCharType="end"/>
      </w:r>
    </w:p>
    <w:p w:rsidR="00FB664D" w:rsidRPr="0083497B" w:rsidRDefault="00FB664D" w:rsidP="00FB664D">
      <w:pPr>
        <w:pStyle w:val="ListParagraph"/>
        <w:numPr>
          <w:ilvl w:val="0"/>
          <w:numId w:val="1"/>
        </w:numPr>
        <w:rPr>
          <w:i/>
        </w:rPr>
      </w:pPr>
      <w:r w:rsidRPr="0083497B">
        <w:rPr>
          <w:i/>
        </w:rPr>
        <w:t xml:space="preserve">Morphological disparity index </w:t>
      </w:r>
      <w:r w:rsidRPr="0083497B">
        <w:rPr>
          <w:i/>
        </w:rPr>
        <w:fldChar w:fldCharType="begin"/>
      </w:r>
      <w:r w:rsidRPr="0083497B">
        <w:rPr>
          <w:i/>
        </w:rPr>
        <w:instrText xml:space="preserve"> ADDIN EN.CITE &lt;EndNote&gt;&lt;Cite&gt;&lt;Author&gt;Harmon&lt;/Author&gt;&lt;Year&gt;2003&lt;/Year&gt;&lt;RecNum&gt;171&lt;/RecNum&gt;&lt;DisplayText&gt;(Harmon et al., 2003)&lt;/DisplayText&gt;&lt;record&gt;&lt;rec-number&gt;171&lt;/rec-number&gt;&lt;foreign-keys&gt;&lt;key app="EN" db-id="ff2dxwt2k2pwztea9ph5dzdapex2t2pwe9rd"&gt;171&lt;/key&gt;&lt;/foreign-keys&gt;&lt;ref-type name="Journal Article"&gt;17&lt;/ref-type&gt;&lt;contributors&gt;&lt;authors&gt;&lt;author&gt;Harmon, L.J.,&lt;/author&gt;&lt;author&gt;Schulte, J.A.,&lt;/author&gt;&lt;author&gt;Larson, A.,&lt;/author&gt;&lt;author&gt;Losos, J. B.,&lt;/author&gt;&lt;/authors&gt;&lt;/contributors&gt;&lt;titles&gt;&lt;title&gt;Tempo and mode of evolutionary radiation in iguanian lizards&lt;/title&gt;&lt;secondary-title&gt;Science&lt;/secondary-title&gt;&lt;/titles&gt;&lt;periodical&gt;&lt;full-title&gt;Science&lt;/full-title&gt;&lt;/periodical&gt;&lt;pages&gt;961-964&lt;/pages&gt;&lt;volume&gt;301&lt;/volume&gt;&lt;dates&gt;&lt;year&gt;2003&lt;/year&gt;&lt;/dates&gt;&lt;urls&gt;&lt;/urls&gt;&lt;/record&gt;&lt;/Cite&gt;&lt;/EndNote&gt;</w:instrText>
      </w:r>
      <w:r w:rsidRPr="0083497B">
        <w:rPr>
          <w:i/>
        </w:rPr>
        <w:fldChar w:fldCharType="separate"/>
      </w:r>
      <w:r w:rsidRPr="0083497B">
        <w:rPr>
          <w:i/>
          <w:noProof/>
        </w:rPr>
        <w:t>(</w:t>
      </w:r>
      <w:hyperlink w:anchor="_ENREF_5" w:tooltip="Harmon, 2003 #171" w:history="1">
        <w:r w:rsidR="0073459C" w:rsidRPr="0083497B">
          <w:rPr>
            <w:i/>
            <w:noProof/>
          </w:rPr>
          <w:t>Harmon et al., 2003</w:t>
        </w:r>
      </w:hyperlink>
      <w:r w:rsidRPr="0083497B">
        <w:rPr>
          <w:i/>
          <w:noProof/>
        </w:rPr>
        <w:t>)</w:t>
      </w:r>
      <w:r w:rsidRPr="0083497B">
        <w:rPr>
          <w:i/>
        </w:rPr>
        <w:fldChar w:fldCharType="end"/>
      </w:r>
      <w:r w:rsidR="0083497B" w:rsidRPr="0083497B">
        <w:rPr>
          <w:i/>
        </w:rPr>
        <w:t xml:space="preserve"> – probably not relevant because they calculated subclade disparity through time b</w:t>
      </w:r>
      <w:r w:rsidR="0083497B">
        <w:rPr>
          <w:i/>
        </w:rPr>
        <w:t>ut I might be able to modify it</w:t>
      </w:r>
      <w:ins w:id="38" w:author="Administrator" w:date="2014-04-16T12:02:00Z">
        <w:r w:rsidR="00933D50">
          <w:rPr>
            <w:i/>
          </w:rPr>
          <w:t xml:space="preserve"> </w:t>
        </w:r>
        <w:r w:rsidR="00933D50">
          <w:t>Why not do subclade disparity through time? I thought that I cou</w:t>
        </w:r>
      </w:ins>
      <w:ins w:id="39" w:author="Administrator" w:date="2014-04-16T12:03:00Z">
        <w:r w:rsidR="00933D50">
          <w:t>ldn’t do this method because it involves explicit ancestral state reconstruction but that’s what I’m doing anyway within the character simulations in Geiger so I could look at applying this method too.</w:t>
        </w:r>
      </w:ins>
    </w:p>
    <w:p w:rsidR="00FB664D" w:rsidRDefault="00FB664D" w:rsidP="00FB664D">
      <w:pPr>
        <w:pStyle w:val="ListParagraph"/>
        <w:numPr>
          <w:ilvl w:val="0"/>
          <w:numId w:val="1"/>
        </w:numPr>
        <w:rPr>
          <w:i/>
        </w:rPr>
      </w:pPr>
      <w:r w:rsidRPr="00FB664D">
        <w:rPr>
          <w:i/>
        </w:rPr>
        <w:t>Maybe</w:t>
      </w:r>
      <w:r w:rsidR="005B5FC5">
        <w:rPr>
          <w:i/>
        </w:rPr>
        <w:t xml:space="preserve"> use a different method? </w:t>
      </w:r>
      <w:r w:rsidRPr="00FB664D">
        <w:rPr>
          <w:i/>
        </w:rPr>
        <w:fldChar w:fldCharType="begin"/>
      </w:r>
      <w:r w:rsidRPr="00FB664D">
        <w:rPr>
          <w:i/>
        </w:rPr>
        <w:instrText xml:space="preserve"> ADDIN EN.CITE &lt;EndNote&gt;&lt;Cite&gt;&lt;Author&gt;O&amp;apos;Meara&lt;/Author&gt;&lt;Year&gt;2006&lt;/Year&gt;&lt;RecNum&gt;295&lt;/RecNum&gt;&lt;DisplayText&gt;(O&amp;apos;Meara et al., 2006)&lt;/DisplayText&gt;&lt;record&gt;&lt;rec-number&gt;295&lt;/rec-number&gt;&lt;foreign-keys&gt;&lt;key app="EN" db-id="ff2dxwt2k2pwztea9ph5dzdapex2t2pwe9rd"&gt;295&lt;/key&gt;&lt;/foreign-keys&gt;&lt;ref-type name="Journal Article"&gt;17&lt;/ref-type&gt;&lt;contributors&gt;&lt;authors&gt;&lt;author&gt;O&amp;apos;Meara, B.C.,&lt;/author&gt;&lt;author&gt;Ané, C.,&lt;/author&gt;&lt;author&gt;Sanderson, M.J.,&lt;/author&gt;&lt;author&gt;Wainwright, P.C.,&lt;/author&gt;&lt;/authors&gt;&lt;/contributors&gt;&lt;titles&gt;&lt;title&gt;Testing for different rates of continuous trait evolution using likelihood&lt;/title&gt;&lt;secondary-title&gt;Evolution&lt;/secondary-title&gt;&lt;short-title&gt;Evolution&lt;/short-title&gt;&lt;/titles&gt;&lt;periodical&gt;&lt;full-title&gt;Evolution&lt;/full-title&gt;&lt;/periodical&gt;&lt;pages&gt;922-933&lt;/pages&gt;&lt;volume&gt;60&lt;/volume&gt;&lt;number&gt;5&lt;/number&gt;&lt;dates&gt;&lt;year&gt;2006&lt;/year&gt;&lt;/dates&gt;&lt;isbn&gt;0014-3820&lt;/isbn&gt;&lt;urls&gt;&lt;related-urls&gt;&lt;url&gt;http://dx.doi.org/10.1111/j.0014-3820.2006.tb01171.x&lt;/url&gt;&lt;/related-urls&gt;&lt;pdf-urls&gt;&lt;url&gt;C:\Users\sfinlay\Documents\ReadCube Media\Evolution 2006 OMeara BC.pdf&lt;/url&gt;&lt;/pdf-urls&gt;&lt;/urls&gt;&lt;electronic-resource-num&gt;10.1111/j.0014-3820.2006.tb01171.x&lt;/electronic-resource-num&gt;&lt;remote-database-name&gt;READCUBE&lt;/remote-database-name&gt;&lt;/record&gt;&lt;/Cite&gt;&lt;/EndNote&gt;</w:instrText>
      </w:r>
      <w:r w:rsidRPr="00FB664D">
        <w:rPr>
          <w:i/>
        </w:rPr>
        <w:fldChar w:fldCharType="separate"/>
      </w:r>
      <w:r w:rsidRPr="00FB664D">
        <w:rPr>
          <w:i/>
          <w:noProof/>
        </w:rPr>
        <w:t>(</w:t>
      </w:r>
      <w:hyperlink w:anchor="_ENREF_6" w:tooltip="O'Meara, 2006 #295" w:history="1">
        <w:r w:rsidR="0073459C" w:rsidRPr="00FB664D">
          <w:rPr>
            <w:i/>
            <w:noProof/>
          </w:rPr>
          <w:t>O'Meara et al., 2006</w:t>
        </w:r>
      </w:hyperlink>
      <w:r w:rsidRPr="00FB664D">
        <w:rPr>
          <w:i/>
          <w:noProof/>
        </w:rPr>
        <w:t>)</w:t>
      </w:r>
      <w:r w:rsidRPr="00FB664D">
        <w:rPr>
          <w:i/>
        </w:rPr>
        <w:fldChar w:fldCharType="end"/>
      </w:r>
      <w:r w:rsidRPr="00FB664D">
        <w:rPr>
          <w:i/>
        </w:rPr>
        <w:t xml:space="preserve"> D</w:t>
      </w:r>
      <w:r w:rsidR="005B5FC5">
        <w:rPr>
          <w:i/>
        </w:rPr>
        <w:t>isparity d</w:t>
      </w:r>
      <w:r w:rsidRPr="00FB664D">
        <w:rPr>
          <w:i/>
        </w:rPr>
        <w:t xml:space="preserve">epends on the rate of </w:t>
      </w:r>
      <w:ins w:id="40" w:author="Administrator" w:date="2014-04-16T12:04:00Z">
        <w:r w:rsidR="00933D50">
          <w:rPr>
            <w:i/>
          </w:rPr>
          <w:t xml:space="preserve">morphological </w:t>
        </w:r>
      </w:ins>
      <w:r w:rsidRPr="00FB664D">
        <w:rPr>
          <w:i/>
        </w:rPr>
        <w:t>evolution, length of evolution and the relationships of the taxa.</w:t>
      </w:r>
      <w:ins w:id="41" w:author="Administrator" w:date="2014-04-16T12:04:00Z">
        <w:r w:rsidR="00933D50">
          <w:rPr>
            <w:i/>
          </w:rPr>
          <w:t xml:space="preserve"> – this is just sigma squared from the BM model</w:t>
        </w:r>
      </w:ins>
      <w:ins w:id="42" w:author="Administrator" w:date="2014-04-17T16:06:00Z">
        <w:r w:rsidR="0073459C">
          <w:rPr>
            <w:i/>
          </w:rPr>
          <w:t xml:space="preserve"> – it’s what they use in the two Price papers</w:t>
        </w:r>
      </w:ins>
    </w:p>
    <w:p w:rsidR="0053028B" w:rsidRDefault="0053028B" w:rsidP="00FB664D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 xml:space="preserve">Could I sub-divide some disparity comparisons into sub-genera to try and get around the </w:t>
      </w:r>
      <w:r w:rsidR="00A270E7">
        <w:t xml:space="preserve">problem of having </w:t>
      </w:r>
      <w:r>
        <w:t>large nu</w:t>
      </w:r>
      <w:r w:rsidR="00A270E7">
        <w:t>mbers of Microgale</w:t>
      </w:r>
      <w:r>
        <w:t>?</w:t>
      </w:r>
      <w:ins w:id="43" w:author="Administrator" w:date="2014-04-16T12:04:00Z">
        <w:r w:rsidR="00933D50">
          <w:t xml:space="preserve"> No because it’s not asking the same question and it’s sort of fixing the data!</w:t>
        </w:r>
      </w:ins>
    </w:p>
    <w:p w:rsidR="00FB664D" w:rsidRPr="00FB664D" w:rsidRDefault="00FB664D" w:rsidP="005B5FC5"/>
    <w:p w:rsidR="00843DF1" w:rsidRDefault="0083497B" w:rsidP="00843DF1">
      <w:pPr>
        <w:rPr>
          <w:b/>
        </w:rPr>
      </w:pPr>
      <w:r w:rsidRPr="0083497B">
        <w:rPr>
          <w:b/>
        </w:rPr>
        <w:t>Results</w:t>
      </w:r>
    </w:p>
    <w:p w:rsidR="0083497B" w:rsidRDefault="0083497B" w:rsidP="0083497B">
      <w:pPr>
        <w:pStyle w:val="ListParagraph"/>
        <w:numPr>
          <w:ilvl w:val="0"/>
          <w:numId w:val="6"/>
        </w:numPr>
      </w:pPr>
      <w:r w:rsidRPr="0083497B">
        <w:t>Morphospace plots – just tenrecs and golden moles for each data set</w:t>
      </w:r>
    </w:p>
    <w:p w:rsidR="0083497B" w:rsidRPr="0083497B" w:rsidRDefault="0083497B" w:rsidP="0083497B">
      <w:pPr>
        <w:pStyle w:val="ListParagraph"/>
      </w:pPr>
    </w:p>
    <w:p w:rsidR="0083497B" w:rsidRDefault="0083497B" w:rsidP="0083497B">
      <w:pPr>
        <w:pStyle w:val="ListParagraph"/>
        <w:numPr>
          <w:ilvl w:val="0"/>
          <w:numId w:val="6"/>
        </w:numPr>
      </w:pPr>
      <w:r>
        <w:t xml:space="preserve">Tenrecs vs. golden moles: </w:t>
      </w:r>
    </w:p>
    <w:p w:rsidR="0083497B" w:rsidRDefault="0083497B" w:rsidP="0083497B">
      <w:pPr>
        <w:pStyle w:val="ListParagraph"/>
        <w:numPr>
          <w:ilvl w:val="0"/>
          <w:numId w:val="1"/>
        </w:numPr>
      </w:pPr>
      <w:r>
        <w:t>Boxplots for different disparity measures (</w:t>
      </w:r>
      <w:del w:id="44" w:author="Administrator" w:date="2014-04-16T12:06:00Z">
        <w:r w:rsidDel="00933D50">
          <w:delText>variance comes from bootstrapping PC axes?)</w:delText>
        </w:r>
      </w:del>
      <w:ins w:id="45" w:author="Administrator" w:date="2014-04-16T12:06:00Z">
        <w:r w:rsidR="00933D50">
          <w:t xml:space="preserve"> This isn’t clear; calculate disparity for each PC axis separately? Get the overall disparity from the mean of each of the separate axis calculations and then the variance comes from the axes?</w:t>
        </w:r>
      </w:ins>
    </w:p>
    <w:p w:rsidR="0083497B" w:rsidRDefault="0083497B" w:rsidP="00843DF1">
      <w:pPr>
        <w:pStyle w:val="ListParagraph"/>
        <w:numPr>
          <w:ilvl w:val="0"/>
          <w:numId w:val="1"/>
        </w:numPr>
      </w:pPr>
      <w:r>
        <w:t>NPMANOVAs – significantly different areas of morphospace (doesn’t test for significant difference in disparity measures directly)</w:t>
      </w:r>
    </w:p>
    <w:p w:rsidR="0053028B" w:rsidRDefault="0053028B" w:rsidP="00843DF1">
      <w:pPr>
        <w:pStyle w:val="ListParagraph"/>
        <w:numPr>
          <w:ilvl w:val="0"/>
          <w:numId w:val="1"/>
        </w:numPr>
      </w:pPr>
      <w:r>
        <w:t>Subdivide disparity comparisons into genera?</w:t>
      </w:r>
      <w:ins w:id="46" w:author="Administrator" w:date="2014-04-16T12:07:00Z">
        <w:r w:rsidR="00933D50">
          <w:t xml:space="preserve"> – Probably not – there aren’t really enough species in most of the genera</w:t>
        </w:r>
      </w:ins>
    </w:p>
    <w:p w:rsidR="0053028B" w:rsidRPr="00A270E7" w:rsidRDefault="0083497B" w:rsidP="0053028B">
      <w:pPr>
        <w:pStyle w:val="ListParagraph"/>
        <w:numPr>
          <w:ilvl w:val="0"/>
          <w:numId w:val="1"/>
        </w:numPr>
        <w:rPr>
          <w:i/>
        </w:rPr>
      </w:pPr>
      <w:r w:rsidRPr="00A270E7">
        <w:rPr>
          <w:i/>
        </w:rPr>
        <w:t>Rarefaction curves to show it’s not an artefact of sample size (supplementary?</w:t>
      </w:r>
      <w:ins w:id="47" w:author="Administrator" w:date="2014-04-16T12:07:00Z">
        <w:r w:rsidR="00933D50">
          <w:rPr>
            <w:i/>
          </w:rPr>
          <w:t xml:space="preserve"> yes</w:t>
        </w:r>
      </w:ins>
      <w:r w:rsidRPr="00A270E7">
        <w:rPr>
          <w:i/>
        </w:rPr>
        <w:t>)</w:t>
      </w:r>
    </w:p>
    <w:p w:rsidR="0053028B" w:rsidRDefault="0053028B" w:rsidP="0053028B">
      <w:pPr>
        <w:pStyle w:val="ListParagraph"/>
        <w:ind w:left="408"/>
      </w:pPr>
    </w:p>
    <w:p w:rsidR="0083497B" w:rsidRDefault="0083497B" w:rsidP="0083497B">
      <w:pPr>
        <w:pStyle w:val="ListParagraph"/>
        <w:numPr>
          <w:ilvl w:val="0"/>
          <w:numId w:val="6"/>
        </w:numPr>
      </w:pPr>
      <w:r>
        <w:t>Tenrecs vs. chance</w:t>
      </w:r>
    </w:p>
    <w:p w:rsidR="0083497B" w:rsidRDefault="0083497B" w:rsidP="0083497B">
      <w:pPr>
        <w:pStyle w:val="ListParagraph"/>
        <w:numPr>
          <w:ilvl w:val="0"/>
          <w:numId w:val="1"/>
        </w:numPr>
      </w:pPr>
      <w:r>
        <w:t>Compare observed to simulated disparity measures – just give p values, distributions in supplementary</w:t>
      </w:r>
      <w:ins w:id="48" w:author="Administrator" w:date="2014-04-16T12:07:00Z">
        <w:r w:rsidR="00933D50">
          <w:t>? – no need to give the distributions, they’re easy to generate</w:t>
        </w:r>
      </w:ins>
    </w:p>
    <w:p w:rsidR="00843DF1" w:rsidRPr="0053028B" w:rsidRDefault="0053028B" w:rsidP="00843DF1">
      <w:pPr>
        <w:rPr>
          <w:b/>
        </w:rPr>
      </w:pPr>
      <w:r w:rsidRPr="0053028B">
        <w:rPr>
          <w:b/>
        </w:rPr>
        <w:t>Discussion</w:t>
      </w:r>
    </w:p>
    <w:p w:rsidR="00A270E7" w:rsidRDefault="0053028B" w:rsidP="00A270E7">
      <w:pPr>
        <w:pStyle w:val="ListParagraph"/>
        <w:numPr>
          <w:ilvl w:val="0"/>
          <w:numId w:val="1"/>
        </w:numPr>
      </w:pPr>
      <w:r>
        <w:t>Tenrecs are more disparate than golden moles in their skull shape but not their mandible shape</w:t>
      </w:r>
      <w:r w:rsidR="00A270E7">
        <w:t xml:space="preserve">; </w:t>
      </w:r>
      <w:r w:rsidR="00A270E7" w:rsidRPr="00A270E7">
        <w:rPr>
          <w:i/>
        </w:rPr>
        <w:t>I don’t understand why there’s a difference</w:t>
      </w:r>
      <w:ins w:id="49" w:author="Administrator" w:date="2014-04-16T12:08:00Z">
        <w:r w:rsidR="00933D50">
          <w:rPr>
            <w:i/>
          </w:rPr>
          <w:t xml:space="preserve"> – need to come up with some suggestions</w:t>
        </w:r>
      </w:ins>
    </w:p>
    <w:p w:rsidR="0053028B" w:rsidRDefault="0053028B" w:rsidP="0053028B">
      <w:pPr>
        <w:pStyle w:val="ListParagraph"/>
        <w:numPr>
          <w:ilvl w:val="0"/>
          <w:numId w:val="1"/>
        </w:numPr>
      </w:pPr>
      <w:r>
        <w:t>Tenrecs are not more disparate than expected by chance- importance of testing assumptions</w:t>
      </w:r>
    </w:p>
    <w:p w:rsidR="0053028B" w:rsidRPr="0053028B" w:rsidRDefault="0053028B" w:rsidP="0053028B">
      <w:pPr>
        <w:pStyle w:val="ListParagraph"/>
        <w:numPr>
          <w:ilvl w:val="0"/>
          <w:numId w:val="1"/>
        </w:numPr>
      </w:pPr>
      <w:r>
        <w:t xml:space="preserve">Yes they’re a diverse family but most (19/31 in my data) are Microgale – general shrew-type morphology. </w:t>
      </w:r>
      <w:r w:rsidRPr="0053028B">
        <w:rPr>
          <w:i/>
        </w:rPr>
        <w:t>There’s probably greater disparity among tenrec genera but this comparison will be tricky because there are both tenrec and golden mole genera that are only represented by single species</w:t>
      </w:r>
      <w:ins w:id="50" w:author="Administrator" w:date="2014-04-16T12:08:00Z">
        <w:r w:rsidR="00933D50">
          <w:rPr>
            <w:i/>
          </w:rPr>
          <w:t xml:space="preserve"> – could repeat just without the Microgale, would there be enough species?</w:t>
        </w:r>
      </w:ins>
    </w:p>
    <w:p w:rsidR="0053028B" w:rsidRDefault="0053028B" w:rsidP="005B5FC5">
      <w:pPr>
        <w:ind w:left="48"/>
      </w:pPr>
    </w:p>
    <w:p w:rsidR="00843DF1" w:rsidRPr="00843DF1" w:rsidRDefault="00843DF1" w:rsidP="00843DF1">
      <w:pPr>
        <w:rPr>
          <w:b/>
        </w:rPr>
      </w:pPr>
      <w:r w:rsidRPr="00843DF1">
        <w:rPr>
          <w:b/>
        </w:rPr>
        <w:t>References</w:t>
      </w:r>
    </w:p>
    <w:p w:rsidR="0073459C" w:rsidRPr="0073459C" w:rsidRDefault="00843DF1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51" w:name="_ENREF_1"/>
      <w:r w:rsidR="0073459C" w:rsidRPr="0073459C">
        <w:rPr>
          <w:rFonts w:ascii="Calibri" w:hAnsi="Calibri"/>
          <w:noProof/>
        </w:rPr>
        <w:t xml:space="preserve">Brusatte, S. L., Benton, M. J., Ruta, M. &amp; Lloyd, G. T. 2008. Superiority, competition and opportunism in the evolutionary radiation of dinosaurs. </w:t>
      </w:r>
      <w:r w:rsidR="0073459C" w:rsidRPr="0073459C">
        <w:rPr>
          <w:rFonts w:ascii="Calibri" w:hAnsi="Calibri"/>
          <w:i/>
          <w:noProof/>
        </w:rPr>
        <w:t>Science,</w:t>
      </w:r>
      <w:r w:rsidR="0073459C" w:rsidRPr="0073459C">
        <w:rPr>
          <w:rFonts w:ascii="Calibri" w:hAnsi="Calibri"/>
          <w:noProof/>
        </w:rPr>
        <w:t xml:space="preserve"> 321</w:t>
      </w:r>
      <w:r w:rsidR="0073459C" w:rsidRPr="0073459C">
        <w:rPr>
          <w:rFonts w:ascii="Calibri" w:hAnsi="Calibri"/>
          <w:b/>
          <w:noProof/>
        </w:rPr>
        <w:t>,</w:t>
      </w:r>
      <w:r w:rsidR="0073459C" w:rsidRPr="0073459C">
        <w:rPr>
          <w:rFonts w:ascii="Calibri" w:hAnsi="Calibri"/>
          <w:noProof/>
        </w:rPr>
        <w:t xml:space="preserve"> 1485-1488.</w:t>
      </w:r>
      <w:bookmarkEnd w:id="51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2" w:name="_ENREF_2"/>
      <w:r w:rsidRPr="0073459C">
        <w:rPr>
          <w:rFonts w:ascii="Calibri" w:hAnsi="Calibri"/>
          <w:noProof/>
        </w:rPr>
        <w:t xml:space="preserve">Ciampaglio, C. N., Kemp, M. &amp; McShea, D. W. 2001. Detecting changes in morphospace occupation patterns in the fossil record: characterization and analysis of measures of disparity. </w:t>
      </w:r>
      <w:r w:rsidRPr="0073459C">
        <w:rPr>
          <w:rFonts w:ascii="Calibri" w:hAnsi="Calibri"/>
          <w:i/>
          <w:noProof/>
        </w:rPr>
        <w:t>Paleobiology,</w:t>
      </w:r>
      <w:r w:rsidRPr="0073459C">
        <w:rPr>
          <w:rFonts w:ascii="Calibri" w:hAnsi="Calibri"/>
          <w:noProof/>
        </w:rPr>
        <w:t xml:space="preserve"> 27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695-715.</w:t>
      </w:r>
      <w:bookmarkEnd w:id="52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3" w:name="_ENREF_3"/>
      <w:r w:rsidRPr="0073459C">
        <w:rPr>
          <w:rFonts w:ascii="Calibri" w:hAnsi="Calibri"/>
          <w:noProof/>
        </w:rPr>
        <w:t xml:space="preserve">Foote, M. 1997. The evolution of morphological diversity. </w:t>
      </w:r>
      <w:r w:rsidRPr="0073459C">
        <w:rPr>
          <w:rFonts w:ascii="Calibri" w:hAnsi="Calibri"/>
          <w:i/>
          <w:noProof/>
        </w:rPr>
        <w:t>Annual Review of Ecology and Systematics,</w:t>
      </w:r>
      <w:r w:rsidRPr="0073459C">
        <w:rPr>
          <w:rFonts w:ascii="Calibri" w:hAnsi="Calibri"/>
          <w:noProof/>
        </w:rPr>
        <w:t xml:space="preserve"> 28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129-152.</w:t>
      </w:r>
      <w:bookmarkEnd w:id="53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4" w:name="_ENREF_4"/>
      <w:r w:rsidRPr="0073459C">
        <w:rPr>
          <w:rFonts w:ascii="Calibri" w:hAnsi="Calibri"/>
          <w:noProof/>
        </w:rPr>
        <w:t xml:space="preserve">Foth, C., Brusatte, S. &amp; Butler, R. 2012. Do different disparity proxies converge on a common signal? Insights from the cranial morphometrics and evolutionary history of Pterosauria (Diapsida: Archosauria). </w:t>
      </w:r>
      <w:r w:rsidRPr="0073459C">
        <w:rPr>
          <w:rFonts w:ascii="Calibri" w:hAnsi="Calibri"/>
          <w:i/>
          <w:noProof/>
        </w:rPr>
        <w:t>J</w:t>
      </w:r>
      <w:bookmarkStart w:id="55" w:name="_GoBack"/>
      <w:bookmarkEnd w:id="55"/>
      <w:r w:rsidRPr="0073459C">
        <w:rPr>
          <w:rFonts w:ascii="Calibri" w:hAnsi="Calibri"/>
          <w:i/>
          <w:noProof/>
        </w:rPr>
        <w:t>ournal of Evolutionary Biology,</w:t>
      </w:r>
      <w:r w:rsidRPr="0073459C">
        <w:rPr>
          <w:rFonts w:ascii="Calibri" w:hAnsi="Calibri"/>
          <w:noProof/>
        </w:rPr>
        <w:t xml:space="preserve"> 25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904-915.</w:t>
      </w:r>
      <w:bookmarkEnd w:id="54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6" w:name="_ENREF_5"/>
      <w:r w:rsidRPr="0073459C">
        <w:rPr>
          <w:rFonts w:ascii="Calibri" w:hAnsi="Calibri"/>
          <w:noProof/>
        </w:rPr>
        <w:lastRenderedPageBreak/>
        <w:t xml:space="preserve">Harmon, L. J., Schulte, J. A., Larson, A. &amp; Losos, J. B. 2003. Tempo and mode of evolutionary radiation in iguanian lizards. </w:t>
      </w:r>
      <w:r w:rsidRPr="0073459C">
        <w:rPr>
          <w:rFonts w:ascii="Calibri" w:hAnsi="Calibri"/>
          <w:i/>
          <w:noProof/>
        </w:rPr>
        <w:t>Science,</w:t>
      </w:r>
      <w:r w:rsidRPr="0073459C">
        <w:rPr>
          <w:rFonts w:ascii="Calibri" w:hAnsi="Calibri"/>
          <w:noProof/>
        </w:rPr>
        <w:t xml:space="preserve"> 301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961-964.</w:t>
      </w:r>
      <w:bookmarkEnd w:id="56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7" w:name="_ENREF_6"/>
      <w:r w:rsidRPr="0073459C">
        <w:rPr>
          <w:rFonts w:ascii="Calibri" w:hAnsi="Calibri"/>
          <w:noProof/>
        </w:rPr>
        <w:t xml:space="preserve">O'Meara, B. C., Ané, C., Sanderson, M. J. &amp; Wainwright, P. C. 2006. Testing for different rates of continuous trait evolution using likelihood. </w:t>
      </w:r>
      <w:r w:rsidRPr="0073459C">
        <w:rPr>
          <w:rFonts w:ascii="Calibri" w:hAnsi="Calibri"/>
          <w:i/>
          <w:noProof/>
        </w:rPr>
        <w:t>Evolution,</w:t>
      </w:r>
      <w:r w:rsidRPr="0073459C">
        <w:rPr>
          <w:rFonts w:ascii="Calibri" w:hAnsi="Calibri"/>
          <w:noProof/>
        </w:rPr>
        <w:t xml:space="preserve"> 60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922-933.</w:t>
      </w:r>
      <w:bookmarkEnd w:id="57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8" w:name="_ENREF_7"/>
      <w:r w:rsidRPr="0073459C">
        <w:rPr>
          <w:rFonts w:ascii="Calibri" w:hAnsi="Calibri"/>
          <w:noProof/>
        </w:rPr>
        <w:t xml:space="preserve">Price, S. A., Tavera, J. J., Near, T. J. &amp; Wainwright, P. C. 2013. Elevated rates of morphological and functional diversification in reef-dwelling haemulid fishes. </w:t>
      </w:r>
      <w:r w:rsidRPr="0073459C">
        <w:rPr>
          <w:rFonts w:ascii="Calibri" w:hAnsi="Calibri"/>
          <w:i/>
          <w:noProof/>
        </w:rPr>
        <w:t>Evolution,</w:t>
      </w:r>
      <w:r w:rsidRPr="0073459C">
        <w:rPr>
          <w:rFonts w:ascii="Calibri" w:hAnsi="Calibri"/>
          <w:noProof/>
        </w:rPr>
        <w:t xml:space="preserve"> 67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417-428.</w:t>
      </w:r>
      <w:bookmarkEnd w:id="58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9" w:name="_ENREF_8"/>
      <w:r w:rsidRPr="0073459C">
        <w:rPr>
          <w:rFonts w:ascii="Calibri" w:hAnsi="Calibri"/>
          <w:noProof/>
        </w:rPr>
        <w:t xml:space="preserve">Price, S. A., Wainwright, P. C., Bellwood, D. R., Kazancioglu, E., Collar, D. C. &amp; Near, T. J. 2010. Functional innovations and morphological diversification in parrotfish. </w:t>
      </w:r>
      <w:r w:rsidRPr="0073459C">
        <w:rPr>
          <w:rFonts w:ascii="Calibri" w:hAnsi="Calibri"/>
          <w:i/>
          <w:noProof/>
        </w:rPr>
        <w:t>Evolution,</w:t>
      </w:r>
      <w:r w:rsidRPr="0073459C">
        <w:rPr>
          <w:rFonts w:ascii="Calibri" w:hAnsi="Calibri"/>
          <w:noProof/>
        </w:rPr>
        <w:t xml:space="preserve"> 64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3057-3068.</w:t>
      </w:r>
      <w:bookmarkEnd w:id="59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60" w:name="_ENREF_9"/>
      <w:r w:rsidRPr="0073459C">
        <w:rPr>
          <w:rFonts w:ascii="Calibri" w:hAnsi="Calibri"/>
          <w:noProof/>
        </w:rPr>
        <w:t xml:space="preserve">Ruta, M., Angielczyk, K., Fröbisch, J. &amp; Benton, M. 2013. Decoupling of morphological disparity and taxic diversity during the adaptive radiation of anomodont therapsids. </w:t>
      </w:r>
      <w:r w:rsidRPr="0073459C">
        <w:rPr>
          <w:rFonts w:ascii="Calibri" w:hAnsi="Calibri"/>
          <w:i/>
          <w:noProof/>
        </w:rPr>
        <w:t>Proceedings of the Royal Society B: Biological Sciences,</w:t>
      </w:r>
      <w:r w:rsidRPr="0073459C">
        <w:rPr>
          <w:rFonts w:ascii="Calibri" w:hAnsi="Calibri"/>
          <w:noProof/>
        </w:rPr>
        <w:t xml:space="preserve"> 280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20131071.</w:t>
      </w:r>
      <w:bookmarkEnd w:id="60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61" w:name="_ENREF_10"/>
      <w:r w:rsidRPr="0073459C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73459C">
        <w:rPr>
          <w:rFonts w:ascii="Calibri" w:hAnsi="Calibri"/>
          <w:i/>
          <w:noProof/>
        </w:rPr>
        <w:t>Journal of Theoretical Biology,</w:t>
      </w:r>
      <w:r w:rsidRPr="0073459C">
        <w:rPr>
          <w:rFonts w:ascii="Calibri" w:hAnsi="Calibri"/>
          <w:noProof/>
        </w:rPr>
        <w:t xml:space="preserve"> 252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1-14.</w:t>
      </w:r>
      <w:bookmarkEnd w:id="61"/>
    </w:p>
    <w:p w:rsidR="0073459C" w:rsidRPr="0073459C" w:rsidRDefault="0073459C" w:rsidP="0073459C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62" w:name="_ENREF_11"/>
      <w:r w:rsidRPr="0073459C">
        <w:rPr>
          <w:rFonts w:ascii="Calibri" w:hAnsi="Calibri"/>
          <w:noProof/>
        </w:rPr>
        <w:t xml:space="preserve">Wainwright, P. C. 2007. Functional versus morphological diversity in macroevolution. </w:t>
      </w:r>
      <w:r w:rsidRPr="0073459C">
        <w:rPr>
          <w:rFonts w:ascii="Calibri" w:hAnsi="Calibri"/>
          <w:i/>
          <w:noProof/>
        </w:rPr>
        <w:t>Annual Review of Ecology, Evolution, and Systematics,</w:t>
      </w:r>
      <w:r w:rsidRPr="0073459C">
        <w:rPr>
          <w:rFonts w:ascii="Calibri" w:hAnsi="Calibri"/>
          <w:noProof/>
        </w:rPr>
        <w:t xml:space="preserve"> 38</w:t>
      </w:r>
      <w:r w:rsidRPr="0073459C">
        <w:rPr>
          <w:rFonts w:ascii="Calibri" w:hAnsi="Calibri"/>
          <w:b/>
          <w:noProof/>
        </w:rPr>
        <w:t>,</w:t>
      </w:r>
      <w:r w:rsidRPr="0073459C">
        <w:rPr>
          <w:rFonts w:ascii="Calibri" w:hAnsi="Calibri"/>
          <w:noProof/>
        </w:rPr>
        <w:t xml:space="preserve"> 381-401.</w:t>
      </w:r>
      <w:bookmarkEnd w:id="62"/>
    </w:p>
    <w:p w:rsidR="0073459C" w:rsidRPr="0073459C" w:rsidRDefault="0073459C" w:rsidP="0073459C">
      <w:pPr>
        <w:pStyle w:val="ListParagraph"/>
        <w:spacing w:line="240" w:lineRule="auto"/>
        <w:ind w:hanging="720"/>
        <w:rPr>
          <w:rFonts w:ascii="Calibri" w:hAnsi="Calibri"/>
          <w:noProof/>
        </w:rPr>
      </w:pPr>
      <w:bookmarkStart w:id="63" w:name="_ENREF_12"/>
      <w:r w:rsidRPr="0073459C">
        <w:rPr>
          <w:rFonts w:ascii="Calibri" w:hAnsi="Calibri"/>
          <w:noProof/>
        </w:rPr>
        <w:t xml:space="preserve">Zelditch, M. L., Swiderski, D. L. &amp; Sheets, D. H. 2012. </w:t>
      </w:r>
      <w:r w:rsidRPr="0073459C">
        <w:rPr>
          <w:rFonts w:ascii="Calibri" w:hAnsi="Calibri"/>
          <w:i/>
          <w:noProof/>
        </w:rPr>
        <w:t xml:space="preserve">Geometric Morphometrics for Biologists, second edition, </w:t>
      </w:r>
      <w:r w:rsidRPr="0073459C">
        <w:rPr>
          <w:rFonts w:ascii="Calibri" w:hAnsi="Calibri"/>
          <w:noProof/>
        </w:rPr>
        <w:t>United States of America, Academic Press, Elsevier.</w:t>
      </w:r>
      <w:bookmarkEnd w:id="63"/>
    </w:p>
    <w:p w:rsidR="0073459C" w:rsidRDefault="0073459C" w:rsidP="0073459C">
      <w:pPr>
        <w:pStyle w:val="ListParagraph"/>
        <w:spacing w:line="240" w:lineRule="auto"/>
        <w:rPr>
          <w:rFonts w:ascii="Calibri" w:hAnsi="Calibri"/>
          <w:noProof/>
        </w:rPr>
      </w:pPr>
    </w:p>
    <w:p w:rsidR="00843DF1" w:rsidRDefault="00843DF1" w:rsidP="00843DF1">
      <w:pPr>
        <w:pStyle w:val="ListParagraph"/>
        <w:ind w:left="408"/>
      </w:pPr>
      <w:r>
        <w:fldChar w:fldCharType="end"/>
      </w:r>
    </w:p>
    <w:sectPr w:rsidR="0084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F7ED7"/>
    <w:multiLevelType w:val="hybridMultilevel"/>
    <w:tmpl w:val="4FE2F71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E2EEE"/>
    <w:multiLevelType w:val="hybridMultilevel"/>
    <w:tmpl w:val="7D6C22A6"/>
    <w:lvl w:ilvl="0" w:tplc="16DA08EA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3ED66612"/>
    <w:multiLevelType w:val="hybridMultilevel"/>
    <w:tmpl w:val="218C7538"/>
    <w:lvl w:ilvl="0" w:tplc="7EAC2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B73E3"/>
    <w:multiLevelType w:val="hybridMultilevel"/>
    <w:tmpl w:val="6CE2B10C"/>
    <w:lvl w:ilvl="0" w:tplc="7F741AFA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>
    <w:nsid w:val="5BC674EB"/>
    <w:multiLevelType w:val="hybridMultilevel"/>
    <w:tmpl w:val="02B889F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C616B"/>
    <w:multiLevelType w:val="hybridMultilevel"/>
    <w:tmpl w:val="5B125980"/>
    <w:lvl w:ilvl="0" w:tplc="16FADF40">
      <w:start w:val="2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28" w:hanging="360"/>
      </w:pPr>
    </w:lvl>
    <w:lvl w:ilvl="2" w:tplc="1809001B" w:tentative="1">
      <w:start w:val="1"/>
      <w:numFmt w:val="lowerRoman"/>
      <w:lvlText w:val="%3."/>
      <w:lvlJc w:val="right"/>
      <w:pPr>
        <w:ind w:left="1848" w:hanging="180"/>
      </w:pPr>
    </w:lvl>
    <w:lvl w:ilvl="3" w:tplc="1809000F" w:tentative="1">
      <w:start w:val="1"/>
      <w:numFmt w:val="decimal"/>
      <w:lvlText w:val="%4."/>
      <w:lvlJc w:val="left"/>
      <w:pPr>
        <w:ind w:left="2568" w:hanging="360"/>
      </w:pPr>
    </w:lvl>
    <w:lvl w:ilvl="4" w:tplc="18090019" w:tentative="1">
      <w:start w:val="1"/>
      <w:numFmt w:val="lowerLetter"/>
      <w:lvlText w:val="%5."/>
      <w:lvlJc w:val="left"/>
      <w:pPr>
        <w:ind w:left="3288" w:hanging="360"/>
      </w:pPr>
    </w:lvl>
    <w:lvl w:ilvl="5" w:tplc="1809001B" w:tentative="1">
      <w:start w:val="1"/>
      <w:numFmt w:val="lowerRoman"/>
      <w:lvlText w:val="%6."/>
      <w:lvlJc w:val="right"/>
      <w:pPr>
        <w:ind w:left="4008" w:hanging="180"/>
      </w:pPr>
    </w:lvl>
    <w:lvl w:ilvl="6" w:tplc="1809000F" w:tentative="1">
      <w:start w:val="1"/>
      <w:numFmt w:val="decimal"/>
      <w:lvlText w:val="%7."/>
      <w:lvlJc w:val="left"/>
      <w:pPr>
        <w:ind w:left="4728" w:hanging="360"/>
      </w:pPr>
    </w:lvl>
    <w:lvl w:ilvl="7" w:tplc="18090019" w:tentative="1">
      <w:start w:val="1"/>
      <w:numFmt w:val="lowerLetter"/>
      <w:lvlText w:val="%8."/>
      <w:lvlJc w:val="left"/>
      <w:pPr>
        <w:ind w:left="5448" w:hanging="360"/>
      </w:pPr>
    </w:lvl>
    <w:lvl w:ilvl="8" w:tplc="18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24&lt;/item&gt;&lt;item&gt;166&lt;/item&gt;&lt;item&gt;168&lt;/item&gt;&lt;item&gt;171&lt;/item&gt;&lt;item&gt;240&lt;/item&gt;&lt;item&gt;245&lt;/item&gt;&lt;item&gt;260&lt;/item&gt;&lt;item&gt;289&lt;/item&gt;&lt;item&gt;290&lt;/item&gt;&lt;item&gt;295&lt;/item&gt;&lt;item&gt;314&lt;/item&gt;&lt;item&gt;316&lt;/item&gt;&lt;/record-ids&gt;&lt;/item&gt;&lt;/Libraries&gt;"/>
  </w:docVars>
  <w:rsids>
    <w:rsidRoot w:val="00843DF1"/>
    <w:rsid w:val="0003407D"/>
    <w:rsid w:val="000B56FE"/>
    <w:rsid w:val="00214C82"/>
    <w:rsid w:val="00265816"/>
    <w:rsid w:val="00276DF3"/>
    <w:rsid w:val="002C2D59"/>
    <w:rsid w:val="00313FB0"/>
    <w:rsid w:val="003776E0"/>
    <w:rsid w:val="003927A7"/>
    <w:rsid w:val="003943F5"/>
    <w:rsid w:val="003A2991"/>
    <w:rsid w:val="003B20F8"/>
    <w:rsid w:val="003C0B4D"/>
    <w:rsid w:val="00463799"/>
    <w:rsid w:val="00524098"/>
    <w:rsid w:val="0053028B"/>
    <w:rsid w:val="005B5FC5"/>
    <w:rsid w:val="00604291"/>
    <w:rsid w:val="0061760A"/>
    <w:rsid w:val="006C700A"/>
    <w:rsid w:val="006D70D3"/>
    <w:rsid w:val="006E2CDC"/>
    <w:rsid w:val="006F49B4"/>
    <w:rsid w:val="0073459C"/>
    <w:rsid w:val="00753C45"/>
    <w:rsid w:val="007C7B1D"/>
    <w:rsid w:val="00812D84"/>
    <w:rsid w:val="0083497B"/>
    <w:rsid w:val="00843DF1"/>
    <w:rsid w:val="008D7C89"/>
    <w:rsid w:val="00933D50"/>
    <w:rsid w:val="0093630B"/>
    <w:rsid w:val="00941E98"/>
    <w:rsid w:val="00A2505D"/>
    <w:rsid w:val="00A270E7"/>
    <w:rsid w:val="00A96999"/>
    <w:rsid w:val="00AC113D"/>
    <w:rsid w:val="00AE2ECE"/>
    <w:rsid w:val="00B86F60"/>
    <w:rsid w:val="00BB1D38"/>
    <w:rsid w:val="00C11632"/>
    <w:rsid w:val="00CE0241"/>
    <w:rsid w:val="00CF39BD"/>
    <w:rsid w:val="00D645A1"/>
    <w:rsid w:val="00D7152C"/>
    <w:rsid w:val="00DC7D34"/>
    <w:rsid w:val="00E07262"/>
    <w:rsid w:val="00E32399"/>
    <w:rsid w:val="00E90213"/>
    <w:rsid w:val="00EB0C71"/>
    <w:rsid w:val="00EE2052"/>
    <w:rsid w:val="00EF3665"/>
    <w:rsid w:val="00F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D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D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2014-04-16T11:09:00Z</dcterms:created>
  <dcterms:modified xsi:type="dcterms:W3CDTF">2014-04-29T15:01:00Z</dcterms:modified>
</cp:coreProperties>
</file>